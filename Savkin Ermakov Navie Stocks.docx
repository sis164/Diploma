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AE67" w14:textId="77777777" w:rsidR="002A0E1A" w:rsidRDefault="002A0E1A" w:rsidP="002A0E1A">
      <w:pPr>
        <w:spacing w:before="120" w:after="12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Изначальное уравнение:</w:t>
      </w:r>
    </w:p>
    <w:p w14:paraId="72C06A20" w14:textId="77777777" w:rsidR="002A0E1A" w:rsidRPr="00C67177" w:rsidRDefault="002A0E1A" w:rsidP="002A0E1A">
      <w:pPr>
        <w:spacing w:before="120" w:after="120"/>
        <w:rPr>
          <w:b/>
          <w:i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u∙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p+η∆</m:t>
          </m:r>
          <m:r>
            <m:rPr>
              <m:sty m:val="bi"/>
            </m:rPr>
            <w:rPr>
              <w:rFonts w:ascii="Cambria Math" w:hAnsi="Cambria Math"/>
            </w:rPr>
            <m:t>u+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η∙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η×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×u</m:t>
              </m:r>
            </m:e>
          </m:d>
          <m:r>
            <w:rPr>
              <w:rFonts w:ascii="Cambria Math" w:hAnsi="Cambria Math"/>
            </w:rPr>
            <m:t>+ρ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g</m:t>
          </m:r>
        </m:oMath>
      </m:oMathPara>
    </w:p>
    <w:p w14:paraId="5AB43D1E" w14:textId="77777777" w:rsidR="002A0E1A" w:rsidRPr="00C67177" w:rsidRDefault="002A0E1A" w:rsidP="002A0E1A">
      <w:pPr>
        <w:spacing w:before="120" w:after="120"/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⋅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4F998C87" w14:textId="77777777" w:rsidR="002A0E1A" w:rsidRPr="002A0E1A" w:rsidRDefault="002A0E1A" w:rsidP="002A0E1A">
      <w:pPr>
        <w:spacing w:before="120" w:after="120"/>
        <w:jc w:val="center"/>
        <w:rPr>
          <w:b/>
          <w:bCs/>
          <w:i/>
        </w:rPr>
      </w:pPr>
      <w:r w:rsidRPr="009233F1">
        <w:rPr>
          <w:b/>
          <w:bCs/>
          <w:i/>
        </w:rPr>
        <w:t>Декартова система</w:t>
      </w:r>
    </w:p>
    <w:p w14:paraId="50B0EEB5" w14:textId="77777777" w:rsidR="002A0E1A" w:rsidRPr="00886A1E" w:rsidRDefault="002A0E1A" w:rsidP="002A0E1A">
      <w:r>
        <w:t>Начнем с декартовой системы, двумерная система</w:t>
      </w:r>
      <w:ins w:id="0" w:author="Иван Савкин" w:date="2025-07-27T18:14:00Z">
        <w:r>
          <w:rPr>
            <w:lang w:val="en-US"/>
          </w:rPr>
          <w:t>s</w:t>
        </w:r>
      </w:ins>
    </w:p>
    <w:p w14:paraId="2EC28386" w14:textId="77777777" w:rsidR="002A0E1A" w:rsidRPr="00812821" w:rsidRDefault="002A0E1A" w:rsidP="002A0E1A"/>
    <w:p w14:paraId="773C897D" w14:textId="77777777" w:rsidR="002A0E1A" w:rsidRDefault="002A0E1A" w:rsidP="002A0E1A">
      <w:r>
        <w:t>Распишем члены уравнения с вязкостью.</w:t>
      </w:r>
    </w:p>
    <w:p w14:paraId="68736A22" w14:textId="77777777" w:rsidR="002A0E1A" w:rsidRDefault="002A0E1A" w:rsidP="002A0E1A">
      <w:r w:rsidRPr="001B4E18">
        <w:rPr>
          <w:i/>
          <w:iCs/>
        </w:rPr>
        <w:t>х</w:t>
      </w:r>
      <w:r>
        <w:t xml:space="preserve"> – компонента:</w:t>
      </w:r>
    </w:p>
    <w:p w14:paraId="2EBB7F95" w14:textId="77777777" w:rsidR="002A0E1A" w:rsidRPr="003A5D74" w:rsidRDefault="002A0E1A" w:rsidP="002A0E1A">
      <m:oMathPara>
        <m:oMath>
          <m:r>
            <w:rPr>
              <w:rFonts w:ascii="Cambria Math" w:hAnsi="Cambria Math"/>
            </w:rPr>
            <m:t>η∆u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η∙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w:rPr>
              <w:rFonts w:ascii="Cambria Math" w:hAnsi="Cambria Math"/>
            </w:rPr>
            <m:t>u+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η×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×u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∂η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∂η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∂η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∂y</m:t>
              </m:r>
            </m:den>
          </m:f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∂η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6A1A39D0" w14:textId="77777777" w:rsidR="002A0E1A" w:rsidRDefault="002A0E1A" w:rsidP="002A0E1A">
      <w:r w:rsidRPr="007126EF">
        <w:rPr>
          <w:i/>
          <w:iCs/>
          <w:lang w:val="en-US"/>
        </w:rPr>
        <w:t>y</w:t>
      </w:r>
      <w:r>
        <w:t xml:space="preserve"> – компонента:</w:t>
      </w:r>
    </w:p>
    <w:p w14:paraId="0B28D3BB" w14:textId="77777777" w:rsidR="002A0E1A" w:rsidRPr="00CA2A92" w:rsidRDefault="002A0E1A" w:rsidP="002A0E1A">
      <w:pPr>
        <w:rPr>
          <w:i/>
        </w:rPr>
      </w:pPr>
      <m:oMathPara>
        <m:oMath>
          <m:r>
            <w:rPr>
              <w:rFonts w:ascii="Cambria Math" w:hAnsi="Cambria Math"/>
            </w:rPr>
            <m:t>η∆v+2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η∙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w:rPr>
              <w:rFonts w:ascii="Cambria Math" w:hAnsi="Cambria Math"/>
            </w:rPr>
            <m:t>v+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η×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×u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w:bookmarkStart w:id="1" w:name="_Hlk144715584"/>
          <m:r>
            <w:rPr>
              <w:rFonts w:ascii="Cambria Math" w:hAnsi="Cambria Math"/>
            </w:rPr>
            <m:t>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∂η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∂η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w:bookmarkEnd w:id="1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w:bookmarkStart w:id="2" w:name="_Hlk144715661"/>
          <m:r>
            <w:rPr>
              <w:rFonts w:ascii="Cambria Math" w:hAnsi="Cambria Math"/>
            </w:rPr>
            <m:t>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w:bookmarkEnd w:id="2"/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∂η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∂v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∂η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∂v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14:paraId="384F6761" w14:textId="77777777" w:rsidR="002A0E1A" w:rsidRPr="003A5D74" w:rsidRDefault="002A0E1A" w:rsidP="002A0E1A"/>
    <w:p w14:paraId="593DC1CA" w14:textId="77777777" w:rsidR="002A0E1A" w:rsidRDefault="002A0E1A" w:rsidP="002A0E1A"/>
    <w:p w14:paraId="31403C26" w14:textId="77777777" w:rsidR="002A0E1A" w:rsidRDefault="002A0E1A" w:rsidP="002A0E1A">
      <w:r w:rsidRPr="001B4E18">
        <w:rPr>
          <w:i/>
          <w:iCs/>
        </w:rPr>
        <w:t>х</w:t>
      </w:r>
      <w:r>
        <w:t xml:space="preserve"> – компонента уравнения движения имеет вид</w:t>
      </w:r>
    </w:p>
    <w:p w14:paraId="08504883" w14:textId="77777777" w:rsidR="002A0E1A" w:rsidRDefault="002A0E1A" w:rsidP="002A0E1A"/>
    <w:p w14:paraId="0AFA80BE" w14:textId="77777777" w:rsidR="002A0E1A" w:rsidRPr="001751AF" w:rsidRDefault="002A0E1A" w:rsidP="002A0E1A">
      <w:pPr>
        <w:rPr>
          <w:bCs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u∙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4729A083" w14:textId="77777777" w:rsidR="002A0E1A" w:rsidRPr="001751AF" w:rsidRDefault="002A0E1A" w:rsidP="002A0E1A">
      <w:pPr>
        <w:rPr>
          <w:bCs/>
        </w:rPr>
      </w:pPr>
    </w:p>
    <w:p w14:paraId="22FF90DE" w14:textId="77777777" w:rsidR="002A0E1A" w:rsidRPr="00115564" w:rsidRDefault="00000000" w:rsidP="002A0E1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u∙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</m:d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14:paraId="41654EDE" w14:textId="77777777" w:rsidR="002A0E1A" w:rsidRPr="007126EF" w:rsidRDefault="002A0E1A" w:rsidP="002A0E1A"/>
    <w:p w14:paraId="668F79A8" w14:textId="77777777" w:rsidR="002A0E1A" w:rsidRDefault="002A0E1A" w:rsidP="002A0E1A">
      <w:r w:rsidRPr="007126EF">
        <w:rPr>
          <w:i/>
          <w:iCs/>
          <w:lang w:val="en-US"/>
        </w:rPr>
        <w:t>y</w:t>
      </w:r>
      <w:r>
        <w:t xml:space="preserve"> – компонента уравнения движения имеет вид</w:t>
      </w:r>
    </w:p>
    <w:p w14:paraId="293B0829" w14:textId="77777777" w:rsidR="002A0E1A" w:rsidRDefault="002A0E1A" w:rsidP="002A0E1A"/>
    <w:p w14:paraId="58B4D679" w14:textId="77777777" w:rsidR="002A0E1A" w:rsidRPr="007126EF" w:rsidRDefault="002A0E1A" w:rsidP="002A0E1A"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u∙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</m:d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2C94C809" w14:textId="77777777" w:rsidR="002A0E1A" w:rsidRDefault="002A0E1A" w:rsidP="002A0E1A">
      <w:pPr>
        <w:rPr>
          <w:lang w:val="en-US"/>
        </w:rPr>
      </w:pPr>
    </w:p>
    <w:p w14:paraId="62CAC035" w14:textId="77777777" w:rsidR="002A0E1A" w:rsidRDefault="002A0E1A" w:rsidP="002A0E1A">
      <w:pPr>
        <w:rPr>
          <w:lang w:val="en-US"/>
        </w:rPr>
      </w:pPr>
    </w:p>
    <w:p w14:paraId="173CA146" w14:textId="77777777" w:rsidR="002A0E1A" w:rsidRPr="00D83786" w:rsidRDefault="00000000" w:rsidP="002A0E1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u∙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</m:d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14:paraId="0C03C31D" w14:textId="77777777" w:rsidR="002A0E1A" w:rsidRDefault="002A0E1A" w:rsidP="002A0E1A"/>
    <w:p w14:paraId="0760EA5C" w14:textId="77777777" w:rsidR="002A0E1A" w:rsidRDefault="002A0E1A" w:rsidP="002A0E1A"/>
    <w:p w14:paraId="2C0B6F17" w14:textId="77777777" w:rsidR="002A0E1A" w:rsidRDefault="002A0E1A" w:rsidP="002A0E1A"/>
    <w:p w14:paraId="4DB18A84" w14:textId="77777777" w:rsidR="002A0E1A" w:rsidRDefault="002A0E1A" w:rsidP="002A0E1A"/>
    <w:p w14:paraId="2F1BB688" w14:textId="77777777" w:rsidR="002A0E1A" w:rsidRDefault="002A0E1A" w:rsidP="002A0E1A"/>
    <w:p w14:paraId="55364B4F" w14:textId="77777777" w:rsidR="002A0E1A" w:rsidRDefault="002A0E1A" w:rsidP="002A0E1A"/>
    <w:p w14:paraId="1EF3EF9E" w14:textId="77777777" w:rsidR="002A0E1A" w:rsidRPr="007126EF" w:rsidRDefault="002A0E1A" w:rsidP="002A0E1A"/>
    <w:p w14:paraId="0F3C32AE" w14:textId="77777777" w:rsidR="002A0E1A" w:rsidRDefault="002A0E1A" w:rsidP="002A0E1A">
      <w:pPr>
        <w:rPr>
          <w:lang w:val="en-US"/>
        </w:rPr>
      </w:pPr>
    </w:p>
    <w:p w14:paraId="66AF18EB" w14:textId="4D1D9FF7" w:rsidR="002A0E1A" w:rsidRPr="002A0E1A" w:rsidRDefault="002A0E1A" w:rsidP="002A0E1A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Цилиндрическая </w:t>
      </w:r>
      <w:proofErr w:type="gramStart"/>
      <w:r>
        <w:rPr>
          <w:b/>
          <w:bCs/>
          <w:i/>
          <w:iCs/>
        </w:rPr>
        <w:t>система</w:t>
      </w:r>
      <w:r w:rsidRPr="002A0E1A"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  <w:lang w:val="en-US"/>
        </w:rPr>
        <w:t>C</w:t>
      </w:r>
      <w:r w:rsidRPr="002A0E1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осевой симметрией</w:t>
      </w:r>
      <w:r w:rsidRPr="002A0E1A">
        <w:rPr>
          <w:b/>
          <w:bCs/>
          <w:i/>
          <w:iCs/>
        </w:rPr>
        <w:t>)</w:t>
      </w:r>
    </w:p>
    <w:p w14:paraId="04E1E1B6" w14:textId="77777777" w:rsidR="002A0E1A" w:rsidRDefault="002A0E1A" w:rsidP="002A0E1A">
      <w:pPr>
        <w:jc w:val="center"/>
        <w:rPr>
          <w:b/>
          <w:bCs/>
          <w:i/>
          <w:iCs/>
        </w:rPr>
      </w:pPr>
    </w:p>
    <w:p w14:paraId="18E04A68" w14:textId="317261D3" w:rsidR="002A0E1A" w:rsidRPr="00207BA8" w:rsidRDefault="002A0E1A" w:rsidP="002A0E1A">
      <w:pPr>
        <w:rPr>
          <w:lang w:val="en-US"/>
        </w:rPr>
      </w:pPr>
      <w:r>
        <w:rPr>
          <w:i/>
          <w:iCs/>
          <w:lang w:val="en-US"/>
        </w:rPr>
        <w:t>r</w:t>
      </w:r>
      <w:r>
        <w:t xml:space="preserve"> – компонента:</w:t>
      </w:r>
    </w:p>
    <w:p w14:paraId="2542F9ED" w14:textId="4CBA06A1" w:rsidR="00207BA8" w:rsidRPr="00715F13" w:rsidRDefault="00DD7964" w:rsidP="00715F13">
      <w:pPr>
        <w:rPr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∂r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r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∂r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∂z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∂r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+</m:t>
          </m:r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 xml:space="preserve"> </m:t>
          </m:r>
        </m:oMath>
      </m:oMathPara>
    </w:p>
    <w:p w14:paraId="03B0A9BA" w14:textId="77777777" w:rsidR="00715F13" w:rsidRPr="002F6EBB" w:rsidRDefault="00715F13" w:rsidP="00715F13">
      <w:pPr>
        <w:rPr>
          <w:b/>
          <w:i/>
          <w:sz w:val="22"/>
          <w:szCs w:val="22"/>
          <w:lang w:val="en-US"/>
        </w:rPr>
      </w:pPr>
    </w:p>
    <w:p w14:paraId="0B358512" w14:textId="18BA375B" w:rsidR="00065580" w:rsidRPr="00207BA8" w:rsidRDefault="00065580" w:rsidP="00065580">
      <w:pPr>
        <w:rPr>
          <w:lang w:val="en-US"/>
        </w:rPr>
      </w:pPr>
      <w:r>
        <w:rPr>
          <w:i/>
          <w:iCs/>
          <w:lang w:val="en-US"/>
        </w:rPr>
        <w:t xml:space="preserve">z </w:t>
      </w:r>
      <w:r>
        <w:t>– компонента:</w:t>
      </w:r>
    </w:p>
    <w:p w14:paraId="1F3EC002" w14:textId="1781D757" w:rsidR="00065580" w:rsidRPr="002F6EBB" w:rsidRDefault="00065580" w:rsidP="00065580">
      <w:pPr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rη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∂z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2η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∂z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+ρ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z</m:t>
              </m:r>
            </m:sub>
          </m:sSub>
        </m:oMath>
      </m:oMathPara>
    </w:p>
    <w:p w14:paraId="3FC663CC" w14:textId="77777777" w:rsidR="002F6EBB" w:rsidRDefault="002F6EBB" w:rsidP="00065580">
      <w:pPr>
        <w:rPr>
          <w:i/>
          <w:sz w:val="20"/>
          <w:szCs w:val="20"/>
        </w:rPr>
      </w:pPr>
    </w:p>
    <w:p w14:paraId="33513B03" w14:textId="09C7DC5E" w:rsidR="002A0E1A" w:rsidRDefault="002F6EBB" w:rsidP="002A0E1A">
      <w:pPr>
        <w:rPr>
          <w:i/>
          <w:iCs/>
        </w:rPr>
      </w:pPr>
      <w:r>
        <w:rPr>
          <w:i/>
          <w:iCs/>
        </w:rPr>
        <w:t>Уравнение неразрывности:</w:t>
      </w:r>
    </w:p>
    <w:p w14:paraId="4FED6BB0" w14:textId="02312D2F" w:rsidR="002F6EBB" w:rsidRPr="004A0D88" w:rsidRDefault="00000000" w:rsidP="002A0E1A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  <w:lang w:val="en-US"/>
            </w:rPr>
            <m:t xml:space="preserve">=0 </m:t>
          </m:r>
        </m:oMath>
      </m:oMathPara>
    </w:p>
    <w:p w14:paraId="1C5519EC" w14:textId="16700588" w:rsidR="002F6EBB" w:rsidRDefault="002F6EBB" w:rsidP="002F6EBB">
      <w:pPr>
        <w:rPr>
          <w:b/>
          <w:bCs/>
          <w:i/>
          <w:iCs/>
        </w:rPr>
      </w:pPr>
    </w:p>
    <w:p w14:paraId="6E2E657C" w14:textId="77777777" w:rsidR="002F6EBB" w:rsidRPr="002F6EBB" w:rsidRDefault="002F6EBB" w:rsidP="002F6EBB">
      <w:pPr>
        <w:rPr>
          <w:b/>
          <w:bCs/>
          <w:i/>
          <w:iCs/>
        </w:rPr>
      </w:pPr>
    </w:p>
    <w:p w14:paraId="44964E3B" w14:textId="77777777" w:rsidR="00153FF2" w:rsidRDefault="00153FF2" w:rsidP="00153FF2">
      <w:pPr>
        <w:jc w:val="center"/>
        <w:rPr>
          <w:b/>
          <w:bCs/>
        </w:rPr>
      </w:pPr>
      <w:r w:rsidRPr="00153FF2">
        <w:rPr>
          <w:b/>
          <w:bCs/>
        </w:rPr>
        <w:t>Преобразование радиальной координаты степенной функцией</w:t>
      </w:r>
    </w:p>
    <w:p w14:paraId="041D9534" w14:textId="28BDE096" w:rsidR="00645490" w:rsidRPr="00FA703F" w:rsidRDefault="00153FF2" w:rsidP="00AF532F">
      <w:pPr>
        <w:rPr>
          <w:rFonts w:ascii="Cambria Math" w:hAnsi="Cambria Math"/>
          <w:i/>
          <w:sz w:val="22"/>
          <w:szCs w:val="22"/>
          <w:lang w:val="en-US"/>
        </w:rPr>
      </w:pPr>
      <w:r w:rsidRPr="00153FF2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ξ</m:t>
          </m:r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 ,</m:t>
          </m:r>
          <m:r>
            <w:rPr>
              <w:rFonts w:ascii="Cambria Math" w:hAnsi="Cambria Math"/>
              <w:sz w:val="22"/>
              <w:szCs w:val="22"/>
              <w:lang w:val="en-US"/>
            </w:rPr>
            <m:t xml:space="preserve"> m&gt;0</m:t>
          </m:r>
        </m:oMath>
      </m:oMathPara>
    </w:p>
    <w:p w14:paraId="726DCAD3" w14:textId="7DF1AC8D" w:rsidR="00EE78ED" w:rsidRPr="00FA703F" w:rsidRDefault="00EE78ED" w:rsidP="00AF532F">
      <w:pPr>
        <w:rPr>
          <w:rFonts w:ascii="Cambria Math" w:hAnsi="Cambria Math"/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r=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</m:oMath>
      </m:oMathPara>
    </w:p>
    <w:p w14:paraId="7F972129" w14:textId="77777777" w:rsidR="00645490" w:rsidRPr="00FA703F" w:rsidRDefault="00645490" w:rsidP="00AF532F">
      <w:pPr>
        <w:rPr>
          <w:rFonts w:ascii="Cambria Math" w:hAnsi="Cambria Math"/>
          <w:i/>
          <w:sz w:val="22"/>
          <w:szCs w:val="22"/>
          <w:lang w:val="en-US"/>
        </w:rPr>
      </w:pPr>
    </w:p>
    <w:p w14:paraId="3A37773C" w14:textId="613409AE" w:rsidR="00645490" w:rsidRPr="00FA703F" w:rsidRDefault="00931250" w:rsidP="00AF532F">
      <w:pPr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  <w:lang w:val="en-US"/>
            </w:rPr>
            <m:t>r</m:t>
          </m:r>
        </m:oMath>
      </m:oMathPara>
    </w:p>
    <w:p w14:paraId="3A7D80E0" w14:textId="25ACCE69" w:rsidR="00645490" w:rsidRPr="00FA703F" w:rsidRDefault="00645490" w:rsidP="00AF532F">
      <w:pPr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ξ</m:t>
          </m:r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sup>
          </m:sSup>
        </m:oMath>
      </m:oMathPara>
    </w:p>
    <w:p w14:paraId="1D8BD53F" w14:textId="3862027F" w:rsidR="00645490" w:rsidRPr="00FA703F" w:rsidRDefault="00931250" w:rsidP="00153FF2">
      <w:pPr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  <w:lang w:val="en-US"/>
            </w:rPr>
            <m:t>ξ</m:t>
          </m:r>
        </m:oMath>
      </m:oMathPara>
    </w:p>
    <w:p w14:paraId="1A575B1C" w14:textId="77777777" w:rsidR="00645490" w:rsidRPr="00FA703F" w:rsidRDefault="00645490" w:rsidP="00153FF2">
      <w:pPr>
        <w:rPr>
          <w:i/>
          <w:sz w:val="22"/>
          <w:szCs w:val="22"/>
          <w:lang w:val="en-US"/>
        </w:rPr>
      </w:pPr>
    </w:p>
    <w:p w14:paraId="2869797B" w14:textId="2943C259" w:rsidR="00126DA9" w:rsidRPr="00FA703F" w:rsidRDefault="004632C6" w:rsidP="00153FF2">
      <w:pPr>
        <w:rPr>
          <w:i/>
          <w:sz w:val="22"/>
          <w:szCs w:val="22"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="00AF532F" w:rsidRPr="00FA703F">
        <w:rPr>
          <w:i/>
          <w:sz w:val="22"/>
          <w:szCs w:val="22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ξ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ξ</m:t>
            </m:r>
          </m:sub>
        </m:sSub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dr</m:t>
            </m:r>
          </m:den>
        </m:f>
      </m:oMath>
    </w:p>
    <w:p w14:paraId="4EC63FA6" w14:textId="2783AA66" w:rsidR="001F0119" w:rsidRPr="00FA703F" w:rsidRDefault="00000000" w:rsidP="00645490">
      <w:pPr>
        <w:jc w:val="center"/>
        <w:rPr>
          <w:i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∂r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m-1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</m:oMath>
      </m:oMathPara>
    </w:p>
    <w:p w14:paraId="3315BBF2" w14:textId="598D526D" w:rsidR="001F0119" w:rsidRPr="00FA703F" w:rsidRDefault="00000000" w:rsidP="001F0119">
      <w:pPr>
        <w:jc w:val="center"/>
        <w:rPr>
          <w:i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m-1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m-1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-m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</m:oMath>
      </m:oMathPara>
    </w:p>
    <w:p w14:paraId="51D526B8" w14:textId="77777777" w:rsidR="00435353" w:rsidRDefault="00435353" w:rsidP="00153FF2">
      <w:pPr>
        <w:jc w:val="center"/>
        <w:rPr>
          <w:b/>
          <w:bCs/>
          <w:i/>
        </w:rPr>
      </w:pPr>
    </w:p>
    <w:p w14:paraId="7CAAF7F4" w14:textId="777CDD05" w:rsidR="00A144C1" w:rsidRPr="00207BA8" w:rsidRDefault="001B0E91" w:rsidP="00A144C1">
      <w:pPr>
        <w:rPr>
          <w:lang w:val="en-US"/>
        </w:rPr>
      </w:pPr>
      <w:r>
        <w:t xml:space="preserve">Преобразуем </w:t>
      </w:r>
      <w:r w:rsidR="00A144C1">
        <w:t xml:space="preserve"> </w:t>
      </w:r>
      <m:oMath>
        <m:r>
          <w:rPr>
            <w:rFonts w:ascii="Cambria Math" w:hAnsi="Cambria Math"/>
            <w:lang w:val="en-US"/>
          </w:rPr>
          <m:t>ξ</m:t>
        </m:r>
      </m:oMath>
      <w:r w:rsidR="00FA703F">
        <w:t xml:space="preserve"> </w:t>
      </w:r>
      <w:r w:rsidR="00A144C1">
        <w:t>– компонент</w:t>
      </w:r>
      <w:r>
        <w:t>у</w:t>
      </w:r>
      <w:r w:rsidR="00A144C1">
        <w:t>:</w:t>
      </w:r>
    </w:p>
    <w:p w14:paraId="45F7440D" w14:textId="2429C0E6" w:rsidR="00A144C1" w:rsidRPr="002F6EBB" w:rsidRDefault="00A144C1" w:rsidP="00A144C1">
      <w:pPr>
        <w:rPr>
          <w:b/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=-</m:t>
          </m:r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ξ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den>
                          </m:f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ξ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m</m:t>
                                      </m:r>
                                    </m:den>
                                  </m:f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ξ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∂z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+</m:t>
          </m:r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 xml:space="preserve"> </m:t>
          </m:r>
        </m:oMath>
      </m:oMathPara>
    </w:p>
    <w:p w14:paraId="4A716E8D" w14:textId="77777777" w:rsidR="00A144C1" w:rsidRDefault="00A144C1" w:rsidP="00153FF2">
      <w:pPr>
        <w:jc w:val="center"/>
        <w:rPr>
          <w:b/>
          <w:bCs/>
          <w:i/>
        </w:rPr>
      </w:pPr>
    </w:p>
    <w:p w14:paraId="303575A4" w14:textId="2ABA7F9F" w:rsidR="00E71B55" w:rsidRPr="00E71B55" w:rsidRDefault="00E71B55" w:rsidP="00E71B55">
      <w:pPr>
        <w:rPr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w:lastRenderedPageBreak/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=-</m:t>
          </m:r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m-2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m-2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den>
                          </m:f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ξ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m</m:t>
                                      </m:r>
                                    </m:den>
                                  </m:f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ξ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∂z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+</m:t>
          </m:r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 xml:space="preserve"> </m:t>
          </m:r>
        </m:oMath>
      </m:oMathPara>
    </w:p>
    <w:p w14:paraId="799A517F" w14:textId="77777777" w:rsidR="00E71B55" w:rsidRDefault="00E71B55" w:rsidP="00153FF2">
      <w:pPr>
        <w:jc w:val="center"/>
        <w:rPr>
          <w:b/>
          <w:bCs/>
          <w:i/>
          <w:lang w:val="en-US"/>
        </w:rPr>
      </w:pPr>
    </w:p>
    <w:p w14:paraId="4F2A4552" w14:textId="41CC4652" w:rsidR="001B0E91" w:rsidRDefault="004A1AFC" w:rsidP="001B0E91">
      <w:r>
        <w:rPr>
          <w:i/>
          <w:iCs/>
        </w:rPr>
        <w:t xml:space="preserve">Преобразуем </w:t>
      </w:r>
      <w:r w:rsidR="001B0E91">
        <w:rPr>
          <w:i/>
          <w:iCs/>
          <w:lang w:val="en-US"/>
        </w:rPr>
        <w:t xml:space="preserve">z </w:t>
      </w:r>
      <w:r w:rsidR="001B0E91">
        <w:t>– компонент</w:t>
      </w:r>
      <w:r>
        <w:t>у</w:t>
      </w:r>
      <w:r w:rsidR="001B0E91">
        <w:t>:</w:t>
      </w:r>
    </w:p>
    <w:p w14:paraId="09155254" w14:textId="77777777" w:rsidR="0021665D" w:rsidRPr="00207BA8" w:rsidRDefault="0021665D" w:rsidP="001B0E91">
      <w:pPr>
        <w:rPr>
          <w:lang w:val="en-US"/>
        </w:rPr>
      </w:pPr>
    </w:p>
    <w:p w14:paraId="23B24D48" w14:textId="09CA3121" w:rsidR="001B0E91" w:rsidRPr="002F6EBB" w:rsidRDefault="001B0E91" w:rsidP="001B0E91">
      <w:pPr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∂z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2η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ξ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∂z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+ρ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z</m:t>
              </m:r>
            </m:sub>
          </m:sSub>
        </m:oMath>
      </m:oMathPara>
    </w:p>
    <w:p w14:paraId="47CE4498" w14:textId="77777777" w:rsidR="001B0E91" w:rsidRDefault="001B0E91" w:rsidP="00153FF2">
      <w:pPr>
        <w:jc w:val="center"/>
        <w:rPr>
          <w:b/>
          <w:bCs/>
          <w:i/>
        </w:rPr>
      </w:pPr>
    </w:p>
    <w:p w14:paraId="3B102DF9" w14:textId="3418CE29" w:rsidR="00BD6869" w:rsidRDefault="00BD6869" w:rsidP="00BD6869">
      <w:pPr>
        <w:rPr>
          <w:b/>
          <w:bCs/>
          <w:i/>
        </w:rPr>
      </w:pPr>
      <w:r>
        <w:rPr>
          <w:i/>
          <w:iCs/>
          <w:lang w:val="en-US"/>
        </w:rPr>
        <w:t xml:space="preserve">z </w:t>
      </w:r>
      <w:r>
        <w:t>– компонента:</w:t>
      </w:r>
    </w:p>
    <w:p w14:paraId="415B6D44" w14:textId="7163896C" w:rsidR="0056249C" w:rsidRPr="00715F13" w:rsidRDefault="0021665D" w:rsidP="0021665D">
      <w:pPr>
        <w:rPr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m-2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2η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m-2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ξ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∂z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+ρ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z</m:t>
              </m:r>
            </m:sub>
          </m:sSub>
        </m:oMath>
      </m:oMathPara>
    </w:p>
    <w:p w14:paraId="038E0288" w14:textId="77777777" w:rsidR="0056249C" w:rsidRDefault="0056249C" w:rsidP="0021665D">
      <w:pPr>
        <w:rPr>
          <w:i/>
          <w:sz w:val="22"/>
          <w:szCs w:val="22"/>
        </w:rPr>
      </w:pPr>
    </w:p>
    <w:p w14:paraId="7C0AE69A" w14:textId="77777777" w:rsidR="00715F13" w:rsidRPr="004A1AFC" w:rsidRDefault="00715F13" w:rsidP="00715F13">
      <m:oMath>
        <m:r>
          <w:rPr>
            <w:rFonts w:ascii="Cambria Math" w:hAnsi="Cambria Math"/>
            <w:lang w:val="en-US"/>
          </w:rPr>
          <m:t>ξ</m:t>
        </m:r>
      </m:oMath>
      <w:r>
        <w:t xml:space="preserve"> – компонента:</w:t>
      </w:r>
    </w:p>
    <w:p w14:paraId="493D988E" w14:textId="77777777" w:rsidR="00715F13" w:rsidRPr="00715F13" w:rsidRDefault="00715F13" w:rsidP="00715F13">
      <w:pPr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=-</m:t>
          </m:r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m-2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2η</m:t>
              </m:r>
              <m:r>
                <w:rPr>
                  <w:rFonts w:ascii="Cambria Math" w:hAnsi="Cambria Math"/>
                  <w:lang w:val="en-US"/>
                </w:rPr>
                <m:t>mξ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ξ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∂z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-2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η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  <w:sz w:val="22"/>
              <w:szCs w:val="22"/>
              <w:lang w:val="en-US"/>
            </w:rPr>
            <m:t>+</m:t>
          </m:r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 xml:space="preserve"> </m:t>
          </m:r>
        </m:oMath>
      </m:oMathPara>
    </w:p>
    <w:p w14:paraId="4A29F3C2" w14:textId="77777777" w:rsidR="00715F13" w:rsidRPr="00715F13" w:rsidRDefault="00715F13" w:rsidP="00715F13">
      <w:pPr>
        <w:rPr>
          <w:i/>
          <w:sz w:val="22"/>
          <w:szCs w:val="22"/>
        </w:rPr>
      </w:pPr>
    </w:p>
    <w:p w14:paraId="7E25921E" w14:textId="5AA9094E" w:rsidR="0021665D" w:rsidRPr="00715F13" w:rsidRDefault="00715F13" w:rsidP="0056249C">
      <w:pPr>
        <w:rPr>
          <w:iCs/>
        </w:rPr>
      </w:pPr>
      <w:r>
        <w:rPr>
          <w:iCs/>
        </w:rPr>
        <w:t xml:space="preserve">Уравнение </w:t>
      </w:r>
      <w:proofErr w:type="spellStart"/>
      <w:r>
        <w:rPr>
          <w:iCs/>
        </w:rPr>
        <w:t>несжимаемости</w:t>
      </w:r>
      <w:proofErr w:type="spellEnd"/>
      <w:r>
        <w:rPr>
          <w:iCs/>
        </w:rPr>
        <w:t>:</w:t>
      </w:r>
    </w:p>
    <w:p w14:paraId="66D1FF47" w14:textId="014BE739" w:rsidR="00715F13" w:rsidRPr="003B3B71" w:rsidRDefault="00A07267" w:rsidP="00715F13">
      <w:pPr>
        <w:rPr>
          <w:highlight w:val="yellow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highlight w:val="yellow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m-2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ξ</m:t>
              </m:r>
            </m:den>
          </m:f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m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∂z</m:t>
              </m:r>
            </m:den>
          </m:f>
          <m:r>
            <w:rPr>
              <w:rFonts w:ascii="Cambria Math" w:hAnsi="Cambria Math"/>
              <w:highlight w:val="yellow"/>
              <w:lang w:val="en-US"/>
            </w:rPr>
            <m:t>=0</m:t>
          </m:r>
          <m:r>
            <w:rPr>
              <w:rFonts w:ascii="Cambria Math" w:hAnsi="Cambria Math"/>
              <w:highlight w:val="yellow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u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m</m:t>
              </m:r>
            </m:num>
            <m:den>
              <m:r>
                <w:rPr>
                  <w:rFonts w:ascii="Cambria Math" w:hAnsi="Cambria Math"/>
                  <w:highlight w:val="yellow"/>
                  <w:lang w:val="en-US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ξ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  <w:highlight w:val="yellow"/>
            </w:rPr>
            <m:t>+</m:t>
          </m:r>
          <m:r>
            <w:rPr>
              <w:rFonts w:ascii="Cambria Math" w:hAnsi="Cambria Math"/>
              <w:highlight w:val="yellow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highlight w:val="yellow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∂z</m:t>
              </m:r>
            </m:den>
          </m:f>
          <m:r>
            <w:rPr>
              <w:rFonts w:ascii="Cambria Math" w:hAnsi="Cambria Math"/>
              <w:highlight w:val="yellow"/>
              <w:lang w:val="en-US"/>
            </w:rPr>
            <m:t>=0</m:t>
          </m:r>
          <m:r>
            <w:rPr>
              <w:rFonts w:ascii="Cambria Math" w:hAnsi="Cambria Math"/>
              <w:highlight w:val="yellow"/>
            </w:rPr>
            <m:t>=&gt;</m:t>
          </m:r>
        </m:oMath>
      </m:oMathPara>
    </w:p>
    <w:p w14:paraId="626B0D7F" w14:textId="77777777" w:rsidR="00931250" w:rsidRPr="003B3B71" w:rsidRDefault="00931250" w:rsidP="00715F13">
      <w:pPr>
        <w:rPr>
          <w:highlight w:val="yellow"/>
          <w:lang w:val="en-US"/>
        </w:rPr>
      </w:pPr>
    </w:p>
    <w:p w14:paraId="38B8FC46" w14:textId="670C54D2" w:rsidR="00B30CB4" w:rsidRPr="00931250" w:rsidRDefault="00000000" w:rsidP="00715F13">
      <w:pPr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highlight w:val="yellow"/>
                  <w:lang w:val="en-US"/>
                </w:rPr>
                <m:t>=&gt;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m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en-US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m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∂</m:t>
                  </m:r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highlight w:val="yellow"/>
                  <w:lang w:val="en-US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highlight w:val="yellow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*</m:t>
                  </m:r>
                </m:e>
              </m:d>
            </m:e>
          </m:eqArr>
        </m:oMath>
      </m:oMathPara>
    </w:p>
    <w:p w14:paraId="324032BF" w14:textId="77777777" w:rsidR="00931250" w:rsidRPr="00931250" w:rsidRDefault="00931250" w:rsidP="00715F13">
      <w:pPr>
        <w:rPr>
          <w:lang w:val="en-US"/>
        </w:rPr>
      </w:pPr>
    </w:p>
    <w:p w14:paraId="453D5E79" w14:textId="77777777" w:rsidR="00931250" w:rsidRPr="00931250" w:rsidRDefault="00931250" w:rsidP="00715F13">
      <w:pPr>
        <w:rPr>
          <w:lang w:val="en-US"/>
        </w:rPr>
      </w:pPr>
    </w:p>
    <w:p w14:paraId="0419FD25" w14:textId="60FFAC5A" w:rsidR="00715F13" w:rsidRDefault="00931250" w:rsidP="0056249C">
      <w:r>
        <w:rPr>
          <w:iCs/>
        </w:rPr>
        <w:lastRenderedPageBreak/>
        <w:t>Умножим</w:t>
      </w:r>
      <w:r>
        <w:rPr>
          <w:iCs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*</m:t>
            </m:r>
          </m:e>
        </m:d>
      </m:oMath>
      <w:r>
        <w:rPr>
          <w:iCs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:</w:t>
      </w:r>
    </w:p>
    <w:p w14:paraId="3B398553" w14:textId="1760F6E8" w:rsidR="006E1F6B" w:rsidRPr="00C72CE8" w:rsidRDefault="00000000" w:rsidP="00160657">
      <w:pPr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13B3F2B4" w14:textId="2835B28C" w:rsidR="007071C7" w:rsidRPr="007071C7" w:rsidRDefault="007071C7" w:rsidP="0056249C">
      <w:pPr>
        <w:rPr>
          <w:iCs/>
        </w:rPr>
      </w:pPr>
      <w:r w:rsidRPr="007071C7">
        <w:rPr>
          <w:iCs/>
        </w:rPr>
        <w:t>конвективный член:</w:t>
      </w:r>
    </w:p>
    <w:p w14:paraId="43D40C25" w14:textId="77777777" w:rsidR="00EF6B63" w:rsidRPr="00EF6B63" w:rsidRDefault="00EF6B63" w:rsidP="0056249C">
      <w:pPr>
        <w:rPr>
          <w:i/>
          <w:sz w:val="22"/>
          <w:szCs w:val="22"/>
        </w:rPr>
      </w:pPr>
    </w:p>
    <w:p w14:paraId="10DC9C59" w14:textId="5C714C2D" w:rsidR="00942736" w:rsidRPr="00EF6B63" w:rsidRDefault="00000000" w:rsidP="0056249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14:paraId="1EA67099" w14:textId="77777777" w:rsidR="00EF6B63" w:rsidRPr="00EF6B63" w:rsidRDefault="00EF6B63" w:rsidP="0056249C">
      <w:pPr>
        <w:rPr>
          <w:i/>
        </w:rPr>
      </w:pPr>
    </w:p>
    <w:p w14:paraId="0350648A" w14:textId="2A1690C1" w:rsidR="009A4597" w:rsidRPr="00304542" w:rsidRDefault="00EF6B63" w:rsidP="003B38A0">
      <w:pPr>
        <w:jc w:val="center"/>
        <w:rPr>
          <w:i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ξ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</m:den>
            </m:f>
          </m:sup>
        </m:sSup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</m:sSub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ξ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mξ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ξ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</m:den>
            </m:f>
          </m:sup>
        </m:sSup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ξ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m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ξ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ξ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m</m:t>
                </m:r>
              </m:den>
            </m:f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ξ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m</m:t>
                </m:r>
              </m:den>
            </m:f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ξ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47765E" w:rsidRPr="0047765E">
        <w:rPr>
          <w:i/>
          <w:sz w:val="22"/>
          <w:szCs w:val="22"/>
        </w:rPr>
        <w:t>(</w:t>
      </w:r>
      <w:r w:rsidR="0047765E">
        <w:rPr>
          <w:i/>
          <w:sz w:val="22"/>
          <w:szCs w:val="22"/>
        </w:rPr>
        <w:t>легко заметить</w:t>
      </w:r>
      <w:r w:rsidR="0047765E" w:rsidRPr="0047765E">
        <w:rPr>
          <w:i/>
          <w:sz w:val="22"/>
          <w:szCs w:val="22"/>
        </w:rPr>
        <w:t>)</w:t>
      </w:r>
    </w:p>
    <w:p w14:paraId="0D44A02C" w14:textId="77777777" w:rsidR="003B38A0" w:rsidRPr="00304542" w:rsidRDefault="003B38A0" w:rsidP="003B38A0">
      <w:pPr>
        <w:jc w:val="center"/>
        <w:rPr>
          <w:i/>
          <w:sz w:val="22"/>
          <w:szCs w:val="22"/>
        </w:rPr>
      </w:pPr>
    </w:p>
    <w:p w14:paraId="0FC2FB3E" w14:textId="3C3E3CC0" w:rsidR="00626D3E" w:rsidRPr="00626D3E" w:rsidRDefault="00626D3E" w:rsidP="009A4597">
      <w:pPr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mξ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ξ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</m:oMath>
      </m:oMathPara>
    </w:p>
    <w:p w14:paraId="7FF70579" w14:textId="004D3BB4" w:rsidR="009A4597" w:rsidRPr="00C72CE8" w:rsidRDefault="00626D3E" w:rsidP="009A4597">
      <w:pPr>
        <w:jc w:val="center"/>
        <w:rPr>
          <w:i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mξ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ξ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</m:oMath>
      </m:oMathPara>
    </w:p>
    <w:p w14:paraId="0D43467C" w14:textId="52EA30C5" w:rsidR="00C72CE8" w:rsidRDefault="00C72CE8" w:rsidP="00C72CE8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Легко </w:t>
      </w:r>
      <w:proofErr w:type="gramStart"/>
      <w:r>
        <w:rPr>
          <w:iCs/>
          <w:sz w:val="22"/>
          <w:szCs w:val="22"/>
        </w:rPr>
        <w:t>заметить</w:t>
      </w:r>
      <w:proofErr w:type="gramEnd"/>
      <w:r>
        <w:rPr>
          <w:iCs/>
          <w:sz w:val="22"/>
          <w:szCs w:val="22"/>
        </w:rPr>
        <w:t xml:space="preserve"> что третье слагаемое </w:t>
      </w:r>
      <w:r w:rsidR="00F22967">
        <w:rPr>
          <w:iCs/>
          <w:sz w:val="22"/>
          <w:szCs w:val="22"/>
        </w:rPr>
        <w:t>равно (1) и равно 0 тогда</w:t>
      </w:r>
      <w:r w:rsidR="00951686">
        <w:rPr>
          <w:iCs/>
          <w:sz w:val="22"/>
          <w:szCs w:val="22"/>
        </w:rPr>
        <w:t xml:space="preserve"> для </w:t>
      </w:r>
      <m:oMath>
        <m:r>
          <w:rPr>
            <w:rFonts w:ascii="Cambria Math" w:hAnsi="Cambria Math"/>
            <w:sz w:val="22"/>
            <w:szCs w:val="22"/>
            <w:lang w:val="en-US"/>
          </w:rPr>
          <m:t>ξ</m:t>
        </m:r>
      </m:oMath>
      <w:r w:rsidR="00951686">
        <w:rPr>
          <w:sz w:val="22"/>
          <w:szCs w:val="22"/>
        </w:rPr>
        <w:t>-компоненты</w:t>
      </w:r>
      <w:r w:rsidR="005E6C13">
        <w:rPr>
          <w:iCs/>
          <w:sz w:val="22"/>
          <w:szCs w:val="22"/>
        </w:rPr>
        <w:t>:</w:t>
      </w:r>
    </w:p>
    <w:p w14:paraId="1FC34130" w14:textId="5F42C5E3" w:rsidR="00F22967" w:rsidRPr="00D84A22" w:rsidRDefault="005E6C13" w:rsidP="00C72CE8">
      <w:pPr>
        <w:rPr>
          <w:b/>
          <w:bCs/>
          <w:i/>
          <w:sz w:val="22"/>
          <w:szCs w:val="22"/>
          <w:highlight w:val="yellow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highlight w:val="yellow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c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m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∂z</m:t>
                  </m:r>
                </m:den>
              </m:f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</w:rPr>
              </m:ctrlPr>
            </m:e>
          </m:d>
          <m:r>
            <w:rPr>
              <w:rFonts w:ascii="Cambria Math" w:hAnsi="Cambria Math"/>
              <w:sz w:val="22"/>
              <w:szCs w:val="22"/>
              <w:highlight w:val="yellow"/>
            </w:rPr>
            <m:t>=ρ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c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mξ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m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  <w:lang w:val="en-US"/>
                                </w:rPr>
                                <m:t>ξ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highlight w:val="yellow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highlight w:val="yellow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r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2"/>
              <w:szCs w:val="22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  <w:highlight w:val="yello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highlight w:val="yellow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conv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ξ</m:t>
              </m:r>
            </m:sup>
          </m:sSup>
        </m:oMath>
      </m:oMathPara>
    </w:p>
    <w:p w14:paraId="76D8EDBF" w14:textId="6A394982" w:rsidR="00E46B7B" w:rsidRPr="00D84A22" w:rsidRDefault="00115501" w:rsidP="00C72CE8">
      <w:pPr>
        <w:rPr>
          <w:i/>
          <w:sz w:val="20"/>
          <w:szCs w:val="20"/>
          <w:highlight w:val="yellow"/>
        </w:rPr>
      </w:pPr>
      <m:oMathPara>
        <m:oMath>
          <m:r>
            <w:rPr>
              <w:rFonts w:ascii="Cambria Math" w:hAnsi="Cambria Math"/>
              <w:sz w:val="20"/>
              <w:szCs w:val="20"/>
              <w:highlight w:val="yellow"/>
              <w:lang w:val="en-US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m-2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∂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ξ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highlight w:val="yellow"/>
                </w:rPr>
                <m:t>η</m:t>
              </m:r>
              <m: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ξ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∂</m:t>
                  </m:r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ξ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  <w:highlight w:val="yellow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highlight w:val="yellow"/>
                </w:rPr>
                <m:t>∂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highlight w:val="yellow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  <w:lang w:val="en-US"/>
                        </w:rPr>
                        <m:t>ξ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  <m:t>m-1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  <w:lang w:val="en-US"/>
                        </w:rPr>
                        <m:t>ξ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  <w:lang w:val="en-US"/>
                </w:rPr>
              </m:ctrlPr>
            </m:e>
          </m:d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highlight w:val="yello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highlight w:val="yellow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vis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ξ</m:t>
              </m:r>
            </m:sup>
          </m:sSup>
          <m:r>
            <w:rPr>
              <w:rFonts w:ascii="Cambria Math" w:hAnsi="Cambria Math"/>
              <w:sz w:val="20"/>
              <w:szCs w:val="20"/>
              <w:highlight w:val="yellow"/>
              <w:lang w:val="en-US"/>
            </w:rPr>
            <m:t xml:space="preserve"> </m:t>
          </m:r>
        </m:oMath>
      </m:oMathPara>
    </w:p>
    <w:p w14:paraId="7A4ADA49" w14:textId="751860A7" w:rsidR="005C7426" w:rsidRPr="00D84A22" w:rsidRDefault="005C7426" w:rsidP="00C72CE8">
      <w:pPr>
        <w:rPr>
          <w:i/>
          <w:sz w:val="20"/>
          <w:szCs w:val="20"/>
          <w:highlight w:val="yellow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highlight w:val="yellow"/>
            </w:rPr>
            <m:t>-2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highlight w:val="yellow"/>
            </w:rPr>
            <m:t>η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ξ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  <w:sz w:val="22"/>
              <w:szCs w:val="22"/>
              <w:highlight w:val="yellow"/>
              <w:lang w:val="en-US"/>
            </w:rPr>
            <m:t>+</m:t>
          </m:r>
          <m:r>
            <w:rPr>
              <w:rFonts w:ascii="Cambria Math" w:hAnsi="Cambria Math"/>
              <w:sz w:val="22"/>
              <w:szCs w:val="22"/>
              <w:highlight w:val="yellow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2"/>
              <w:szCs w:val="22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  <w:highlight w:val="yellow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ист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ξ</m:t>
              </m:r>
            </m:sup>
          </m:sSup>
        </m:oMath>
      </m:oMathPara>
    </w:p>
    <w:p w14:paraId="074528DA" w14:textId="2FFB9702" w:rsidR="00E81AB0" w:rsidRPr="00D84A22" w:rsidRDefault="00E81AB0" w:rsidP="00C72CE8">
      <w:pPr>
        <w:rPr>
          <w:iCs/>
          <w:sz w:val="22"/>
          <w:szCs w:val="22"/>
          <w:highlight w:val="yellow"/>
        </w:rPr>
      </w:pPr>
      <w:r w:rsidRPr="00D84A22">
        <w:rPr>
          <w:iCs/>
          <w:sz w:val="22"/>
          <w:szCs w:val="22"/>
          <w:highlight w:val="yellow"/>
        </w:rPr>
        <w:t xml:space="preserve">Тогда </w:t>
      </w:r>
      <m:oMath>
        <m:r>
          <w:rPr>
            <w:rFonts w:ascii="Cambria Math" w:hAnsi="Cambria Math"/>
            <w:sz w:val="22"/>
            <w:szCs w:val="22"/>
            <w:highlight w:val="yellow"/>
            <w:lang w:val="en-US"/>
          </w:rPr>
          <m:t>ξ</m:t>
        </m:r>
      </m:oMath>
      <w:r w:rsidR="00C50768" w:rsidRPr="00D84A22">
        <w:rPr>
          <w:iCs/>
          <w:sz w:val="22"/>
          <w:szCs w:val="22"/>
          <w:highlight w:val="yellow"/>
        </w:rPr>
        <w:t xml:space="preserve"> -</w:t>
      </w:r>
      <w:r w:rsidRPr="00D84A22">
        <w:rPr>
          <w:iCs/>
          <w:sz w:val="22"/>
          <w:szCs w:val="22"/>
          <w:highlight w:val="yellow"/>
        </w:rPr>
        <w:t>компонента представима в форме:</w:t>
      </w:r>
    </w:p>
    <w:p w14:paraId="2C1C3C06" w14:textId="77777777" w:rsidR="00E81AB0" w:rsidRPr="00D84A22" w:rsidRDefault="00E81AB0" w:rsidP="00C72CE8">
      <w:pPr>
        <w:rPr>
          <w:iCs/>
          <w:sz w:val="22"/>
          <w:szCs w:val="22"/>
          <w:highlight w:val="yellow"/>
        </w:rPr>
      </w:pPr>
    </w:p>
    <w:p w14:paraId="2D4ADFC4" w14:textId="5B2A98F5" w:rsidR="005E6C13" w:rsidRPr="00EA1486" w:rsidRDefault="00F15381" w:rsidP="00C72CE8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  <w:highlight w:val="yellow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c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∂t</m:t>
              </m:r>
            </m:den>
          </m:f>
          <m:r>
            <w:rPr>
              <w:rFonts w:ascii="Cambria Math" w:hAnsi="Cambria Math"/>
              <w:sz w:val="22"/>
              <w:szCs w:val="22"/>
              <w:highlight w:val="yellow"/>
            </w:rPr>
            <m:t>=-</m:t>
          </m:r>
          <m:r>
            <w:rPr>
              <w:rFonts w:ascii="Cambria Math" w:hAnsi="Cambria Math"/>
              <w:highlight w:val="yellow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  <w:highlight w:val="yello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highlight w:val="yellow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conv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ξ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highlight w:val="yello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highlight w:val="yellow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vis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ξ</m:t>
              </m:r>
            </m:sup>
          </m:sSup>
          <m:r>
            <w:rPr>
              <w:rFonts w:ascii="Cambria Math" w:hAnsi="Cambria Math"/>
              <w:sz w:val="22"/>
              <w:szCs w:val="22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  <w:highlight w:val="yellow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ист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ξ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16FD3822" w14:textId="77777777" w:rsidR="00EA1486" w:rsidRDefault="00EA1486" w:rsidP="00C72CE8">
      <w:pPr>
        <w:rPr>
          <w:sz w:val="22"/>
          <w:szCs w:val="22"/>
        </w:rPr>
      </w:pPr>
    </w:p>
    <w:p w14:paraId="5F01EA40" w14:textId="555A9142" w:rsidR="00EA1486" w:rsidRPr="00EA1486" w:rsidRDefault="00EA1486" w:rsidP="00C72CE8">
      <w:pPr>
        <w:rPr>
          <w:sz w:val="22"/>
          <w:szCs w:val="22"/>
        </w:rPr>
      </w:pPr>
      <w:r>
        <w:rPr>
          <w:sz w:val="22"/>
          <w:szCs w:val="22"/>
        </w:rPr>
        <w:t xml:space="preserve">Для </w:t>
      </w:r>
      <w:r>
        <w:rPr>
          <w:sz w:val="22"/>
          <w:szCs w:val="22"/>
          <w:lang w:val="en-US"/>
        </w:rPr>
        <w:t>z</w:t>
      </w:r>
      <w:r w:rsidRPr="00EA1486">
        <w:rPr>
          <w:sz w:val="22"/>
          <w:szCs w:val="22"/>
        </w:rPr>
        <w:t xml:space="preserve"> </w:t>
      </w:r>
      <w:r>
        <w:rPr>
          <w:sz w:val="22"/>
          <w:szCs w:val="22"/>
        </w:rPr>
        <w:t>компоненты конвективный член</w:t>
      </w:r>
      <w:r w:rsidRPr="00EA1486">
        <w:rPr>
          <w:sz w:val="22"/>
          <w:szCs w:val="22"/>
        </w:rPr>
        <w:t xml:space="preserve">: </w:t>
      </w:r>
    </w:p>
    <w:p w14:paraId="084C0643" w14:textId="77777777" w:rsidR="00EA1486" w:rsidRDefault="00EA1486" w:rsidP="00C72CE8">
      <w:pPr>
        <w:rPr>
          <w:iCs/>
        </w:rPr>
      </w:pPr>
    </w:p>
    <w:p w14:paraId="3F054FCD" w14:textId="415F4294" w:rsidR="00EA1486" w:rsidRPr="00EA1486" w:rsidRDefault="00000000" w:rsidP="00EA1486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</m:oMath>
      </m:oMathPara>
    </w:p>
    <w:p w14:paraId="2A385119" w14:textId="7767C1FF" w:rsidR="00EA1486" w:rsidRPr="008E0E19" w:rsidRDefault="00000000" w:rsidP="00EA1486">
      <w:pPr>
        <w:jc w:val="center"/>
        <w:rPr>
          <w:sz w:val="22"/>
          <w:szCs w:val="22"/>
        </w:rPr>
      </w:pPr>
      <m:oMath>
        <m:eqArr>
          <m:eqArrPr>
            <m:maxDist m:val="1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qArrPr>
          <m:e>
            <m:r>
              <w:rPr>
                <w:rFonts w:ascii="Cambria Math" w:hAnsi="Cambria Math"/>
                <w:sz w:val="22"/>
                <w:szCs w:val="22"/>
              </w:rPr>
              <m:t>=-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ξ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m</m:t>
                        </m:r>
                      </m:den>
                    </m:f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ξ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∂z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+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ξ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</m:den>
                </m:f>
              </m:sup>
            </m:sSup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∂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ξ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d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eqArr>
      </m:oMath>
      <w:r w:rsidR="00EA1486">
        <w:rPr>
          <w:sz w:val="22"/>
          <w:szCs w:val="22"/>
        </w:rPr>
        <w:t xml:space="preserve"> </w:t>
      </w:r>
    </w:p>
    <w:p w14:paraId="66870B7C" w14:textId="130876FC" w:rsidR="008E0E19" w:rsidRPr="00304542" w:rsidRDefault="00250363" w:rsidP="008E0E19">
      <w:pPr>
        <w:rPr>
          <w:i/>
          <w:iCs/>
        </w:rPr>
      </w:pPr>
      <w:r>
        <w:rPr>
          <w:sz w:val="22"/>
          <w:szCs w:val="22"/>
        </w:rPr>
        <w:t>Из (*) выразим</w:t>
      </w:r>
      <w:r w:rsidR="008E0E1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ξ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  <w:lang w:val="en-US"/>
                  </w:rPr>
                  <m:t>ξ</m:t>
                </m:r>
              </m:den>
            </m:f>
            <m:r>
              <w:rPr>
                <w:rFonts w:ascii="Cambria Math" w:hAnsi="Cambria Math"/>
              </w:rPr>
              <m:t xml:space="preserve"> 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  <m:r>
              <w:rPr>
                <w:rFonts w:ascii="Cambria Math" w:hAnsi="Cambria Math"/>
              </w:rPr>
              <m:t>= 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eqArr>
      </m:oMath>
    </w:p>
    <w:p w14:paraId="5F72C5FF" w14:textId="32BC9823" w:rsidR="008E0E19" w:rsidRPr="00D4154A" w:rsidRDefault="008E0E19" w:rsidP="008E0E19">
      <w:pPr>
        <w:rPr>
          <w:iCs/>
        </w:rPr>
      </w:pPr>
      <w:r>
        <w:rPr>
          <w:iCs/>
        </w:rPr>
        <w:t xml:space="preserve">Тогда </w:t>
      </w:r>
      <w:r w:rsidR="004B17AB">
        <w:rPr>
          <w:iCs/>
          <w:lang w:val="en-US"/>
        </w:rPr>
        <w:t xml:space="preserve">(3) </w:t>
      </w:r>
      <w:r w:rsidR="004B17AB">
        <w:rPr>
          <w:iCs/>
        </w:rPr>
        <w:t>подставим в (2)</w:t>
      </w:r>
      <w:r w:rsidRPr="00D4154A">
        <w:rPr>
          <w:iCs/>
        </w:rPr>
        <w:t>:</w:t>
      </w:r>
    </w:p>
    <w:p w14:paraId="56EACE19" w14:textId="4C0C5CE4" w:rsidR="00EA1486" w:rsidRPr="00B114C2" w:rsidRDefault="00000000" w:rsidP="008E0E19">
      <w:pPr>
        <w:jc w:val="center"/>
        <w:rPr>
          <w:i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r>
            <w:rPr>
              <w:rFonts w:ascii="Cambria Math" w:hAnsi="Cambria Math"/>
              <w:lang w:val="en-US"/>
            </w:rPr>
            <m:t>ξ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r>
            <w:rPr>
              <w:rFonts w:ascii="Cambria Math" w:hAnsi="Cambria Math"/>
              <w:lang w:val="en-US"/>
            </w:rPr>
            <m:t>ξ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45023CE0" w14:textId="77777777" w:rsidR="00B114C2" w:rsidRDefault="00B114C2" w:rsidP="008E0E19">
      <w:pPr>
        <w:jc w:val="center"/>
        <w:rPr>
          <w:i/>
          <w:sz w:val="22"/>
          <w:szCs w:val="22"/>
        </w:rPr>
      </w:pPr>
    </w:p>
    <w:p w14:paraId="7BBB9A76" w14:textId="77777777" w:rsidR="004B17AB" w:rsidRDefault="004B17AB" w:rsidP="008E0E19">
      <w:pPr>
        <w:jc w:val="center"/>
        <w:rPr>
          <w:i/>
          <w:sz w:val="22"/>
          <w:szCs w:val="22"/>
        </w:rPr>
      </w:pPr>
    </w:p>
    <w:p w14:paraId="0DDFBBE0" w14:textId="77777777" w:rsidR="004B17AB" w:rsidRDefault="004B17AB" w:rsidP="008E0E19">
      <w:pPr>
        <w:jc w:val="center"/>
        <w:rPr>
          <w:i/>
          <w:sz w:val="22"/>
          <w:szCs w:val="22"/>
        </w:rPr>
      </w:pPr>
    </w:p>
    <w:p w14:paraId="71F20B2A" w14:textId="77777777" w:rsidR="004B17AB" w:rsidRPr="00D4154A" w:rsidRDefault="004B17AB" w:rsidP="008E0E19">
      <w:pPr>
        <w:jc w:val="center"/>
        <w:rPr>
          <w:i/>
          <w:sz w:val="22"/>
          <w:szCs w:val="22"/>
        </w:rPr>
      </w:pPr>
    </w:p>
    <w:p w14:paraId="38EFFBF0" w14:textId="099FF5C9" w:rsidR="004B17AB" w:rsidRPr="004B17AB" w:rsidRDefault="004B17AB" w:rsidP="00F26A1B">
      <w:pPr>
        <w:rPr>
          <w:iCs/>
          <w:sz w:val="22"/>
          <w:szCs w:val="22"/>
        </w:rPr>
      </w:pPr>
      <w:r w:rsidRPr="004B17AB">
        <w:rPr>
          <w:iCs/>
          <w:sz w:val="22"/>
          <w:szCs w:val="22"/>
        </w:rPr>
        <w:t>Тогда получается</w:t>
      </w:r>
      <w:r w:rsidR="005B3975">
        <w:rPr>
          <w:iCs/>
          <w:sz w:val="22"/>
          <w:szCs w:val="22"/>
        </w:rPr>
        <w:t>,</w:t>
      </w:r>
      <w:r w:rsidRPr="004B17AB">
        <w:rPr>
          <w:iCs/>
          <w:sz w:val="22"/>
          <w:szCs w:val="22"/>
        </w:rPr>
        <w:t xml:space="preserve"> что:</w:t>
      </w:r>
    </w:p>
    <w:p w14:paraId="7DC4DDEB" w14:textId="5D4DF2C5" w:rsidR="007C4B44" w:rsidRPr="00D84A22" w:rsidRDefault="00000000" w:rsidP="004B17AB">
      <w:pPr>
        <w:jc w:val="center"/>
        <w:rPr>
          <w:i/>
          <w:sz w:val="22"/>
          <w:szCs w:val="22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r</m:t>
              </m:r>
            </m:sub>
          </m:sSub>
          <m:r>
            <w:rPr>
              <w:rFonts w:ascii="Cambria Math" w:hAnsi="Cambria Math"/>
              <w:sz w:val="22"/>
              <w:szCs w:val="22"/>
              <w:highlight w:val="yellow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  <w:highlight w:val="yellow"/>
            </w:rPr>
            <m:t>+</m:t>
          </m:r>
          <m:r>
            <w:rPr>
              <w:rFonts w:ascii="Cambria Math" w:hAnsi="Cambria Math"/>
              <w:sz w:val="22"/>
              <w:szCs w:val="22"/>
              <w:highlight w:val="yellow"/>
              <w:lang w:val="en-US"/>
            </w:rPr>
            <m:t>m</m:t>
          </m:r>
          <m:r>
            <w:rPr>
              <w:rFonts w:ascii="Cambria Math" w:hAnsi="Cambria Math"/>
              <w:highlight w:val="yellow"/>
              <w:lang w:val="en-US"/>
            </w:rPr>
            <m:t>ξ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ξ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m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  <w:highlight w:val="yello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highlight w:val="yellow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conv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z</m:t>
              </m:r>
            </m:sup>
          </m:sSup>
          <m:r>
            <w:rPr>
              <w:rFonts w:ascii="Cambria Math" w:hAnsi="Cambria Math"/>
              <w:sz w:val="22"/>
              <w:szCs w:val="22"/>
              <w:highlight w:val="yellow"/>
            </w:rPr>
            <m:t xml:space="preserve"> </m:t>
          </m:r>
        </m:oMath>
      </m:oMathPara>
    </w:p>
    <w:p w14:paraId="6D7F3DF5" w14:textId="77777777" w:rsidR="008C4413" w:rsidRPr="00D84A22" w:rsidRDefault="008C4413" w:rsidP="004B17AB">
      <w:pPr>
        <w:jc w:val="center"/>
        <w:rPr>
          <w:i/>
          <w:sz w:val="22"/>
          <w:szCs w:val="22"/>
          <w:highlight w:val="yellow"/>
        </w:rPr>
      </w:pPr>
    </w:p>
    <w:p w14:paraId="1343FE25" w14:textId="7AE82A9A" w:rsidR="00294D86" w:rsidRPr="00D84A22" w:rsidRDefault="00294D86" w:rsidP="00294D86">
      <w:pPr>
        <w:jc w:val="center"/>
        <w:rPr>
          <w:i/>
          <w:sz w:val="20"/>
          <w:szCs w:val="20"/>
          <w:highlight w:val="yellow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highlight w:val="yellow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m-2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ξ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highlight w:val="yellow"/>
                </w:rPr>
                <m:t>η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ξ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η</m:t>
                  </m:r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m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∂z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  <w:highlight w:val="yellow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highlight w:val="yellow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highlight w:val="yellow"/>
                </w:rPr>
                <m:t>2η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highlight w:val="yello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highlight w:val="yellow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vis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z</m:t>
              </m:r>
            </m:sup>
          </m:sSup>
          <m:r>
            <w:rPr>
              <w:rFonts w:ascii="Cambria Math" w:hAnsi="Cambria Math"/>
              <w:sz w:val="20"/>
              <w:szCs w:val="20"/>
              <w:highlight w:val="yellow"/>
              <w:lang w:val="en-US"/>
            </w:rPr>
            <m:t xml:space="preserve"> </m:t>
          </m:r>
        </m:oMath>
      </m:oMathPara>
    </w:p>
    <w:p w14:paraId="5E346F4E" w14:textId="77777777" w:rsidR="000A6372" w:rsidRPr="00D84A22" w:rsidRDefault="000A6372" w:rsidP="00294D86">
      <w:pPr>
        <w:jc w:val="center"/>
        <w:rPr>
          <w:i/>
          <w:sz w:val="20"/>
          <w:szCs w:val="20"/>
          <w:highlight w:val="yellow"/>
        </w:rPr>
      </w:pPr>
    </w:p>
    <w:p w14:paraId="2DC1597B" w14:textId="15C214CA" w:rsidR="00E361F2" w:rsidRPr="00D84A22" w:rsidRDefault="00E361F2" w:rsidP="004B17AB">
      <w:pPr>
        <w:jc w:val="center"/>
        <w:rPr>
          <w:i/>
          <w:sz w:val="22"/>
          <w:szCs w:val="22"/>
          <w:highlight w:val="yellow"/>
        </w:rPr>
      </w:pPr>
      <m:oMathPara>
        <m:oMath>
          <m:r>
            <w:rPr>
              <w:rFonts w:ascii="Cambria Math" w:hAnsi="Cambria Math"/>
              <w:sz w:val="22"/>
              <w:szCs w:val="22"/>
              <w:highlight w:val="yellow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2"/>
              <w:szCs w:val="22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  <w:highlight w:val="yellow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ист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z</m:t>
              </m:r>
            </m:sup>
          </m:sSup>
          <m:r>
            <w:rPr>
              <w:rFonts w:ascii="Cambria Math" w:hAnsi="Cambria Math"/>
              <w:sz w:val="22"/>
              <w:szCs w:val="22"/>
              <w:highlight w:val="yellow"/>
            </w:rPr>
            <m:t xml:space="preserve">  </m:t>
          </m:r>
        </m:oMath>
      </m:oMathPara>
    </w:p>
    <w:p w14:paraId="2EC39D9E" w14:textId="77777777" w:rsidR="00AB77FE" w:rsidRPr="00D84A22" w:rsidRDefault="00AB77FE" w:rsidP="004B17AB">
      <w:pPr>
        <w:jc w:val="center"/>
        <w:rPr>
          <w:i/>
          <w:sz w:val="22"/>
          <w:szCs w:val="22"/>
          <w:highlight w:val="yellow"/>
        </w:rPr>
      </w:pPr>
    </w:p>
    <w:p w14:paraId="268E60BC" w14:textId="19DC4067" w:rsidR="00AB77FE" w:rsidRPr="00D84A22" w:rsidRDefault="00AB77FE" w:rsidP="00AB77FE">
      <w:pPr>
        <w:rPr>
          <w:iCs/>
          <w:sz w:val="22"/>
          <w:szCs w:val="22"/>
          <w:highlight w:val="yellow"/>
        </w:rPr>
      </w:pPr>
      <w:r w:rsidRPr="00D84A22">
        <w:rPr>
          <w:iCs/>
          <w:sz w:val="22"/>
          <w:szCs w:val="22"/>
          <w:highlight w:val="yellow"/>
        </w:rPr>
        <w:t xml:space="preserve">Тогда итоговое уравнение для </w:t>
      </w:r>
      <w:r w:rsidRPr="00D84A22">
        <w:rPr>
          <w:iCs/>
          <w:sz w:val="22"/>
          <w:szCs w:val="22"/>
          <w:highlight w:val="yellow"/>
          <w:lang w:val="en-US"/>
        </w:rPr>
        <w:t>z</w:t>
      </w:r>
      <w:r w:rsidRPr="00D84A22">
        <w:rPr>
          <w:iCs/>
          <w:sz w:val="22"/>
          <w:szCs w:val="22"/>
          <w:highlight w:val="yellow"/>
        </w:rPr>
        <w:t xml:space="preserve"> компоненты:</w:t>
      </w:r>
    </w:p>
    <w:p w14:paraId="2990C8B5" w14:textId="77777777" w:rsidR="00AB77FE" w:rsidRPr="00D84A22" w:rsidRDefault="00AB77FE" w:rsidP="00AB77FE">
      <w:pPr>
        <w:rPr>
          <w:iCs/>
          <w:sz w:val="22"/>
          <w:szCs w:val="22"/>
          <w:highlight w:val="yellow"/>
        </w:rPr>
      </w:pPr>
    </w:p>
    <w:p w14:paraId="319F5C00" w14:textId="2F0A6126" w:rsidR="00AB77FE" w:rsidRPr="00715F13" w:rsidRDefault="00AB77FE" w:rsidP="00AB77FE">
      <w:pPr>
        <w:rPr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highlight w:val="yellow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c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∂t</m:t>
              </m:r>
            </m:den>
          </m:f>
          <m:r>
            <w:rPr>
              <w:rFonts w:ascii="Cambria Math" w:hAnsi="Cambria Math"/>
              <w:sz w:val="22"/>
              <w:szCs w:val="22"/>
              <w:highlight w:val="yellow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  <w:highlight w:val="yello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highlight w:val="yellow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conv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z</m:t>
              </m:r>
            </m:sup>
          </m:sSup>
          <m:r>
            <w:rPr>
              <w:rFonts w:ascii="Cambria Math" w:hAnsi="Cambria Math"/>
              <w:sz w:val="22"/>
              <w:szCs w:val="22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highlight w:val="yello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highlight w:val="yellow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vis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z</m:t>
              </m:r>
            </m:sup>
          </m:sSup>
          <m:r>
            <w:rPr>
              <w:rFonts w:ascii="Cambria Math" w:hAnsi="Cambria Math"/>
              <w:sz w:val="22"/>
              <w:szCs w:val="22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  <w:highlight w:val="yellow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highlight w:val="yellow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ист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z</m:t>
              </m:r>
            </m:sup>
          </m:sSup>
        </m:oMath>
      </m:oMathPara>
    </w:p>
    <w:p w14:paraId="64E31F0A" w14:textId="77777777" w:rsidR="00AB77FE" w:rsidRPr="00AB77FE" w:rsidRDefault="00AB77FE" w:rsidP="004B17AB">
      <w:pPr>
        <w:jc w:val="center"/>
        <w:rPr>
          <w:i/>
          <w:sz w:val="22"/>
          <w:szCs w:val="22"/>
        </w:rPr>
      </w:pPr>
    </w:p>
    <w:sectPr w:rsidR="00AB77FE" w:rsidRPr="00AB7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A1"/>
    <w:rsid w:val="00005897"/>
    <w:rsid w:val="00055C05"/>
    <w:rsid w:val="00065580"/>
    <w:rsid w:val="00074DCB"/>
    <w:rsid w:val="000A6372"/>
    <w:rsid w:val="000C5848"/>
    <w:rsid w:val="00102C46"/>
    <w:rsid w:val="0011446F"/>
    <w:rsid w:val="00115501"/>
    <w:rsid w:val="00126DA9"/>
    <w:rsid w:val="00153FF2"/>
    <w:rsid w:val="00160657"/>
    <w:rsid w:val="001663A9"/>
    <w:rsid w:val="00173C12"/>
    <w:rsid w:val="001B0E91"/>
    <w:rsid w:val="001F0119"/>
    <w:rsid w:val="00201246"/>
    <w:rsid w:val="00203DDE"/>
    <w:rsid w:val="00207BA8"/>
    <w:rsid w:val="0021665D"/>
    <w:rsid w:val="0022048D"/>
    <w:rsid w:val="00250363"/>
    <w:rsid w:val="00277075"/>
    <w:rsid w:val="00285401"/>
    <w:rsid w:val="00294D86"/>
    <w:rsid w:val="00297295"/>
    <w:rsid w:val="002A0E1A"/>
    <w:rsid w:val="002B02A8"/>
    <w:rsid w:val="002C2F2B"/>
    <w:rsid w:val="002F6EBB"/>
    <w:rsid w:val="00304542"/>
    <w:rsid w:val="00322970"/>
    <w:rsid w:val="00331067"/>
    <w:rsid w:val="00342A80"/>
    <w:rsid w:val="00367608"/>
    <w:rsid w:val="00392962"/>
    <w:rsid w:val="003B38A0"/>
    <w:rsid w:val="003B3B71"/>
    <w:rsid w:val="003C6D8D"/>
    <w:rsid w:val="003F02DD"/>
    <w:rsid w:val="00432B5B"/>
    <w:rsid w:val="00435353"/>
    <w:rsid w:val="004562A8"/>
    <w:rsid w:val="004632C6"/>
    <w:rsid w:val="0047765E"/>
    <w:rsid w:val="004A0D88"/>
    <w:rsid w:val="004A1AFC"/>
    <w:rsid w:val="004B17AB"/>
    <w:rsid w:val="005356C7"/>
    <w:rsid w:val="0056249C"/>
    <w:rsid w:val="005703F6"/>
    <w:rsid w:val="005B3975"/>
    <w:rsid w:val="005B6AA0"/>
    <w:rsid w:val="005C7426"/>
    <w:rsid w:val="005E6C13"/>
    <w:rsid w:val="006011F7"/>
    <w:rsid w:val="00626D3E"/>
    <w:rsid w:val="00632589"/>
    <w:rsid w:val="00644042"/>
    <w:rsid w:val="006443C4"/>
    <w:rsid w:val="00645490"/>
    <w:rsid w:val="00660835"/>
    <w:rsid w:val="006B2425"/>
    <w:rsid w:val="006C1E07"/>
    <w:rsid w:val="006E1F6B"/>
    <w:rsid w:val="006E4E1F"/>
    <w:rsid w:val="006F5A94"/>
    <w:rsid w:val="0070248E"/>
    <w:rsid w:val="00705801"/>
    <w:rsid w:val="007071C7"/>
    <w:rsid w:val="00715F13"/>
    <w:rsid w:val="00724967"/>
    <w:rsid w:val="007623F1"/>
    <w:rsid w:val="007668E6"/>
    <w:rsid w:val="007832A1"/>
    <w:rsid w:val="007C4B44"/>
    <w:rsid w:val="007C676F"/>
    <w:rsid w:val="007D5487"/>
    <w:rsid w:val="007D5FF4"/>
    <w:rsid w:val="007D6FDE"/>
    <w:rsid w:val="007E04B7"/>
    <w:rsid w:val="007F7E0D"/>
    <w:rsid w:val="00816BB8"/>
    <w:rsid w:val="00830868"/>
    <w:rsid w:val="00840442"/>
    <w:rsid w:val="008967AA"/>
    <w:rsid w:val="008A379D"/>
    <w:rsid w:val="008C4413"/>
    <w:rsid w:val="008C6D7E"/>
    <w:rsid w:val="008D3278"/>
    <w:rsid w:val="008D3C8C"/>
    <w:rsid w:val="008E0E19"/>
    <w:rsid w:val="00921242"/>
    <w:rsid w:val="00931250"/>
    <w:rsid w:val="00942736"/>
    <w:rsid w:val="00951686"/>
    <w:rsid w:val="009A1398"/>
    <w:rsid w:val="009A4597"/>
    <w:rsid w:val="00A07267"/>
    <w:rsid w:val="00A144C1"/>
    <w:rsid w:val="00A14873"/>
    <w:rsid w:val="00A24342"/>
    <w:rsid w:val="00A80181"/>
    <w:rsid w:val="00AB77FE"/>
    <w:rsid w:val="00AE3D8A"/>
    <w:rsid w:val="00AF532F"/>
    <w:rsid w:val="00B114C2"/>
    <w:rsid w:val="00B30CB4"/>
    <w:rsid w:val="00B54B5E"/>
    <w:rsid w:val="00B84C93"/>
    <w:rsid w:val="00BC75A0"/>
    <w:rsid w:val="00BD2E3A"/>
    <w:rsid w:val="00BD6869"/>
    <w:rsid w:val="00C40147"/>
    <w:rsid w:val="00C50768"/>
    <w:rsid w:val="00C72CE8"/>
    <w:rsid w:val="00C85F1D"/>
    <w:rsid w:val="00C90451"/>
    <w:rsid w:val="00CA2900"/>
    <w:rsid w:val="00CE7D45"/>
    <w:rsid w:val="00D06704"/>
    <w:rsid w:val="00D4154A"/>
    <w:rsid w:val="00D52995"/>
    <w:rsid w:val="00D772FB"/>
    <w:rsid w:val="00D84A22"/>
    <w:rsid w:val="00DD05E9"/>
    <w:rsid w:val="00DD7964"/>
    <w:rsid w:val="00E361F2"/>
    <w:rsid w:val="00E46B7B"/>
    <w:rsid w:val="00E57214"/>
    <w:rsid w:val="00E71B55"/>
    <w:rsid w:val="00E81AB0"/>
    <w:rsid w:val="00E82E69"/>
    <w:rsid w:val="00EA1486"/>
    <w:rsid w:val="00EE78ED"/>
    <w:rsid w:val="00EF6B63"/>
    <w:rsid w:val="00F15381"/>
    <w:rsid w:val="00F22967"/>
    <w:rsid w:val="00F26A1B"/>
    <w:rsid w:val="00F706A3"/>
    <w:rsid w:val="00F770A3"/>
    <w:rsid w:val="00F9304B"/>
    <w:rsid w:val="00F967BC"/>
    <w:rsid w:val="00FA703F"/>
    <w:rsid w:val="00FE58B7"/>
    <w:rsid w:val="00FF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4D788"/>
  <w15:chartTrackingRefBased/>
  <w15:docId w15:val="{2823BC4C-82F9-4647-9FC9-E71CA10A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7FE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832A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32A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2A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2A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32A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32A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32A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32A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32A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3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3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32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32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32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32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32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32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32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83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32A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83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32A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832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32A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7832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3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832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832A1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a0"/>
    <w:rsid w:val="002A0E1A"/>
  </w:style>
  <w:style w:type="character" w:customStyle="1" w:styleId="vlist-s">
    <w:name w:val="vlist-s"/>
    <w:basedOn w:val="a0"/>
    <w:rsid w:val="002A0E1A"/>
  </w:style>
  <w:style w:type="character" w:customStyle="1" w:styleId="mbin">
    <w:name w:val="mbin"/>
    <w:basedOn w:val="a0"/>
    <w:rsid w:val="002A0E1A"/>
  </w:style>
  <w:style w:type="character" w:customStyle="1" w:styleId="mrel">
    <w:name w:val="mrel"/>
    <w:basedOn w:val="a0"/>
    <w:rsid w:val="002A0E1A"/>
  </w:style>
  <w:style w:type="character" w:styleId="ac">
    <w:name w:val="Placeholder Text"/>
    <w:basedOn w:val="a0"/>
    <w:uiPriority w:val="99"/>
    <w:semiHidden/>
    <w:rsid w:val="002A0E1A"/>
    <w:rPr>
      <w:color w:val="808080"/>
    </w:rPr>
  </w:style>
  <w:style w:type="character" w:styleId="ad">
    <w:name w:val="Hyperlink"/>
    <w:basedOn w:val="a0"/>
    <w:uiPriority w:val="99"/>
    <w:semiHidden/>
    <w:unhideWhenUsed/>
    <w:rsid w:val="002A0E1A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2A0E1A"/>
    <w:rPr>
      <w:color w:val="96607D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2A0E1A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2A0E1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2A0E1A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A0E1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A0E1A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f4">
    <w:name w:val="Revision"/>
    <w:hidden/>
    <w:uiPriority w:val="99"/>
    <w:semiHidden/>
    <w:rsid w:val="002A0E1A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5">
    <w:name w:val="Emphasis"/>
    <w:basedOn w:val="a0"/>
    <w:uiPriority w:val="20"/>
    <w:qFormat/>
    <w:rsid w:val="002A0E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37</cp:revision>
  <dcterms:created xsi:type="dcterms:W3CDTF">2025-08-07T20:32:00Z</dcterms:created>
  <dcterms:modified xsi:type="dcterms:W3CDTF">2025-09-28T18:19:00Z</dcterms:modified>
</cp:coreProperties>
</file>